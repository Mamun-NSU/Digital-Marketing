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9E9" w:rsidRPr="00C2043F" w:rsidRDefault="002469E9"/>
    <w:p w:rsidR="00AB7E20" w:rsidRDefault="00C2043F">
      <w:pPr>
        <w:rPr>
          <w:rFonts w:cstheme="minorHAnsi"/>
          <w:sz w:val="24"/>
          <w:szCs w:val="24"/>
          <w:shd w:val="clear" w:color="auto" w:fill="FFFFFF"/>
        </w:rPr>
      </w:pPr>
      <w:r w:rsidRPr="00C2043F">
        <w:rPr>
          <w:rFonts w:cstheme="minorHAnsi"/>
          <w:b/>
          <w:sz w:val="28"/>
          <w:szCs w:val="24"/>
          <w:shd w:val="clear" w:color="auto" w:fill="FFFFFF"/>
        </w:rPr>
        <w:t>On-page SEO</w:t>
      </w:r>
      <w:r>
        <w:rPr>
          <w:rFonts w:cstheme="minorHAnsi"/>
          <w:b/>
          <w:sz w:val="28"/>
          <w:szCs w:val="24"/>
          <w:shd w:val="clear" w:color="auto" w:fill="FFFFFF"/>
        </w:rPr>
        <w:t>:</w:t>
      </w:r>
      <w:r w:rsidRPr="00C2043F">
        <w:rPr>
          <w:rFonts w:cstheme="minorHAnsi"/>
          <w:sz w:val="28"/>
          <w:szCs w:val="24"/>
          <w:shd w:val="clear" w:color="auto" w:fill="FFFFFF"/>
        </w:rPr>
        <w:t xml:space="preserve"> </w:t>
      </w:r>
      <w:r w:rsidRPr="00C2043F">
        <w:rPr>
          <w:rFonts w:cstheme="minorHAnsi"/>
          <w:sz w:val="24"/>
          <w:szCs w:val="24"/>
          <w:shd w:val="clear" w:color="auto" w:fill="FFFFFF"/>
        </w:rPr>
        <w:t>(also called on-site SEO) is the practice of optimizing web pages to rank higher in search engines. It includes optimizations to visible content and the HTML source code. Why is on-page SEO important? Google looks at your page’s content to determine whether it’s a relevant result for the search query.</w:t>
      </w:r>
    </w:p>
    <w:p w:rsidR="003C2E63" w:rsidRPr="00C81141" w:rsidRDefault="0037695A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Hello</w:t>
      </w:r>
    </w:p>
    <w:sectPr w:rsidR="003C2E63" w:rsidRPr="00C81141" w:rsidSect="00246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2043F"/>
    <w:rsid w:val="001377F4"/>
    <w:rsid w:val="002469E9"/>
    <w:rsid w:val="0037695A"/>
    <w:rsid w:val="003B2D33"/>
    <w:rsid w:val="003C2E63"/>
    <w:rsid w:val="00714BFE"/>
    <w:rsid w:val="00AB7E20"/>
    <w:rsid w:val="00B552C0"/>
    <w:rsid w:val="00C2043F"/>
    <w:rsid w:val="00C81141"/>
    <w:rsid w:val="00F36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2021-05-05T17:54:00Z</dcterms:created>
  <dcterms:modified xsi:type="dcterms:W3CDTF">2021-06-09T17:12:00Z</dcterms:modified>
</cp:coreProperties>
</file>